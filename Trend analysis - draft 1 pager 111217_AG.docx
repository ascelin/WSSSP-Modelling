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B15B3F" w14:textId="48EC2D03" w:rsidR="00562108" w:rsidRDefault="004022FA" w:rsidP="00484E8C">
      <w:r>
        <w:rPr>
          <w:noProof/>
          <w:lang w:val="en-US"/>
        </w:rPr>
        <w:drawing>
          <wp:anchor distT="0" distB="0" distL="114300" distR="114300" simplePos="0" relativeHeight="251657216" behindDoc="0" locked="0" layoutInCell="1" allowOverlap="1" wp14:anchorId="27879D17" wp14:editId="2EEB166C">
            <wp:simplePos x="0" y="0"/>
            <wp:positionH relativeFrom="column">
              <wp:posOffset>4050665</wp:posOffset>
            </wp:positionH>
            <wp:positionV relativeFrom="paragraph">
              <wp:posOffset>40640</wp:posOffset>
            </wp:positionV>
            <wp:extent cx="2390775" cy="419100"/>
            <wp:effectExtent l="0" t="0" r="0" b="12700"/>
            <wp:wrapThrough wrapText="bothSides">
              <wp:wrapPolygon edited="0">
                <wp:start x="0" y="0"/>
                <wp:lineTo x="0" y="14400"/>
                <wp:lineTo x="10327" y="20945"/>
                <wp:lineTo x="21342" y="20945"/>
                <wp:lineTo x="21342" y="0"/>
                <wp:lineTo x="0" y="0"/>
              </wp:wrapPolygon>
            </wp:wrapThrough>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775" cy="419100"/>
                    </a:xfrm>
                    <a:prstGeom prst="rect">
                      <a:avLst/>
                    </a:prstGeom>
                    <a:noFill/>
                    <a:ln>
                      <a:noFill/>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pic:spPr>
                </pic:pic>
              </a:graphicData>
            </a:graphic>
          </wp:anchor>
        </w:drawing>
      </w:r>
    </w:p>
    <w:p w14:paraId="25304CE7" w14:textId="77777777" w:rsidR="005C0D2A" w:rsidRDefault="005C0D2A" w:rsidP="00484E8C"/>
    <w:p w14:paraId="3AEDB1F9" w14:textId="77777777" w:rsidR="00833129" w:rsidRDefault="00833129" w:rsidP="00484E8C"/>
    <w:p w14:paraId="28BE288A" w14:textId="7414A849" w:rsidR="00434E28" w:rsidRDefault="00D31DB3" w:rsidP="00434E28">
      <w:pPr>
        <w:pStyle w:val="Heading1"/>
      </w:pPr>
      <w:r>
        <w:t>WSSP Trend Analysis Green Paper</w:t>
      </w:r>
    </w:p>
    <w:p w14:paraId="2662DEE5" w14:textId="6F39690A" w:rsidR="0019436E" w:rsidRDefault="0019436E" w:rsidP="0021548E">
      <w:r>
        <w:t>A</w:t>
      </w:r>
      <w:r w:rsidR="00D31DB3">
        <w:t xml:space="preserve"> trend analysis </w:t>
      </w:r>
      <w:r>
        <w:t xml:space="preserve">is proposed </w:t>
      </w:r>
      <w:r w:rsidR="00D31DB3">
        <w:t>as part of the strategic assessment of the Western Sydney Strategic Plan</w:t>
      </w:r>
      <w:r w:rsidR="00FE276F">
        <w:t xml:space="preserve"> (WSSP)</w:t>
      </w:r>
      <w:r w:rsidR="00D31DB3">
        <w:t xml:space="preserve">. </w:t>
      </w:r>
      <w:proofErr w:type="spellStart"/>
      <w:r w:rsidR="00D31DB3">
        <w:t>Bios</w:t>
      </w:r>
      <w:r w:rsidR="00721F97">
        <w:t>i</w:t>
      </w:r>
      <w:r w:rsidR="00D31DB3">
        <w:t>s</w:t>
      </w:r>
      <w:proofErr w:type="spellEnd"/>
      <w:r w:rsidR="00D31DB3">
        <w:t xml:space="preserve"> </w:t>
      </w:r>
      <w:ins w:id="0" w:author="Ascelin Gordon" w:date="2018-01-15T17:53:00Z">
        <w:r w:rsidR="00CB304C">
          <w:t xml:space="preserve">and RMIT University </w:t>
        </w:r>
      </w:ins>
      <w:r w:rsidR="00D31DB3">
        <w:t>have been engaged to undertake this work</w:t>
      </w:r>
      <w:r w:rsidR="00E16009">
        <w:t>, wi</w:t>
      </w:r>
      <w:r>
        <w:t>th assistance from the Open Lines consulting team</w:t>
      </w:r>
      <w:r w:rsidR="00D31DB3">
        <w:t>.</w:t>
      </w:r>
    </w:p>
    <w:p w14:paraId="629A7753" w14:textId="070D0CB7" w:rsidR="0021548E" w:rsidRDefault="00FE276F" w:rsidP="0021548E">
      <w:r>
        <w:t>This green paper is intended to set out the key concepts, goals and requirements for the trend analysis. It is hoped that this will serve as a foundation for ongoing discussions and lead to a sound methodology for conducting and interpreting this analysis.</w:t>
      </w:r>
    </w:p>
    <w:p w14:paraId="1AE6D2CC" w14:textId="41090855" w:rsidR="00FE276F" w:rsidRDefault="00FE276F" w:rsidP="00E16009">
      <w:pPr>
        <w:pStyle w:val="Heading2"/>
      </w:pPr>
      <w:r>
        <w:t>Background</w:t>
      </w:r>
    </w:p>
    <w:p w14:paraId="6E880409" w14:textId="74F9A490" w:rsidR="00317C0E" w:rsidRDefault="00FE276F" w:rsidP="0021548E">
      <w:r>
        <w:t>The WSSP is expected to guide development in the Priority Growth Areas (PGAs) for 30 years.</w:t>
      </w:r>
      <w:r w:rsidR="00317C0E">
        <w:t xml:space="preserve"> The PGAs sit largely within the Cumberland Plain, with small areas that extend outside the Cumberland Plain on its south-eastern edge. These areas are small, </w:t>
      </w:r>
      <w:r w:rsidR="00F842B7">
        <w:t>so</w:t>
      </w:r>
      <w:r w:rsidR="00317C0E">
        <w:t xml:space="preserve"> for the purposes of this paper the Cumberland Plain is considered to include these </w:t>
      </w:r>
      <w:r w:rsidR="00F842B7">
        <w:t>additional areas</w:t>
      </w:r>
      <w:r w:rsidR="00317C0E">
        <w:t>.</w:t>
      </w:r>
    </w:p>
    <w:p w14:paraId="6120634F" w14:textId="192F4CA1" w:rsidR="00FE276F" w:rsidRDefault="00FE276F" w:rsidP="0021548E">
      <w:r>
        <w:t>Understanding t</w:t>
      </w:r>
      <w:r w:rsidR="00E83125">
        <w:t xml:space="preserve">rends in biodiversity </w:t>
      </w:r>
      <w:r w:rsidR="00F842B7">
        <w:t>in the Cumberland</w:t>
      </w:r>
      <w:r w:rsidR="00564F01">
        <w:t xml:space="preserve"> Plain</w:t>
      </w:r>
      <w:r w:rsidR="00F842B7">
        <w:t xml:space="preserve"> over this</w:t>
      </w:r>
      <w:r w:rsidR="00E83125">
        <w:t xml:space="preserve"> time scale is essential to any meaningful discussion of the impacts </w:t>
      </w:r>
      <w:r w:rsidR="0019436E">
        <w:t xml:space="preserve">and benefits </w:t>
      </w:r>
      <w:r w:rsidR="00E83125">
        <w:t>of the WSSP</w:t>
      </w:r>
      <w:r w:rsidR="0019436E">
        <w:t>,</w:t>
      </w:r>
      <w:r w:rsidR="00E83125">
        <w:t xml:space="preserve"> or comparison of a strategic a</w:t>
      </w:r>
      <w:r w:rsidR="00564F01">
        <w:t>ssessment</w:t>
      </w:r>
      <w:r w:rsidR="00E83125">
        <w:t xml:space="preserve"> to other planning approaches.</w:t>
      </w:r>
    </w:p>
    <w:p w14:paraId="2D9B48CD" w14:textId="569AB81E" w:rsidR="00E83125" w:rsidRPr="00E83125" w:rsidRDefault="00E83125" w:rsidP="0021548E">
      <w:r>
        <w:t xml:space="preserve">Temporal trends influence a range of interdependent features relevant to the WSSP, </w:t>
      </w:r>
      <w:r w:rsidRPr="00E83125">
        <w:t>including:</w:t>
      </w:r>
    </w:p>
    <w:p w14:paraId="316A8896" w14:textId="2EFC6597" w:rsidR="00E83125" w:rsidRDefault="00721F97" w:rsidP="00E83125">
      <w:pPr>
        <w:pStyle w:val="ListParagraph"/>
        <w:numPr>
          <w:ilvl w:val="0"/>
          <w:numId w:val="9"/>
        </w:numPr>
      </w:pPr>
      <w:r>
        <w:t xml:space="preserve">Condition </w:t>
      </w:r>
      <w:r w:rsidR="00E83125">
        <w:t>and extent of vegetation</w:t>
      </w:r>
    </w:p>
    <w:p w14:paraId="355437CC" w14:textId="50702282" w:rsidR="00E83125" w:rsidRDefault="00721F97" w:rsidP="00E83125">
      <w:pPr>
        <w:pStyle w:val="ListParagraph"/>
        <w:numPr>
          <w:ilvl w:val="0"/>
          <w:numId w:val="9"/>
        </w:numPr>
      </w:pPr>
      <w:r>
        <w:t>Availability</w:t>
      </w:r>
      <w:r w:rsidR="006A7E00">
        <w:t xml:space="preserve">, </w:t>
      </w:r>
      <w:commentRangeStart w:id="1"/>
      <w:r w:rsidR="006A7E00">
        <w:t>cost</w:t>
      </w:r>
      <w:r w:rsidR="00E83125">
        <w:t xml:space="preserve"> </w:t>
      </w:r>
      <w:commentRangeEnd w:id="1"/>
      <w:r w:rsidR="008E5505">
        <w:rPr>
          <w:rStyle w:val="CommentReference"/>
        </w:rPr>
        <w:commentReference w:id="1"/>
      </w:r>
      <w:r w:rsidR="00E83125">
        <w:t>and condition of offsets</w:t>
      </w:r>
    </w:p>
    <w:p w14:paraId="392A515E" w14:textId="4636AC28" w:rsidR="00E83125" w:rsidRDefault="00721F97" w:rsidP="00E83125">
      <w:pPr>
        <w:pStyle w:val="ListParagraph"/>
        <w:numPr>
          <w:ilvl w:val="0"/>
          <w:numId w:val="9"/>
        </w:numPr>
      </w:pPr>
      <w:r>
        <w:t xml:space="preserve">Scale, </w:t>
      </w:r>
      <w:r w:rsidR="00E83125">
        <w:t>severity and management of landscape level threats</w:t>
      </w:r>
    </w:p>
    <w:p w14:paraId="2457E68E" w14:textId="11C3D178" w:rsidR="00E83125" w:rsidRDefault="00721F97" w:rsidP="00E83125">
      <w:pPr>
        <w:pStyle w:val="ListParagraph"/>
        <w:numPr>
          <w:ilvl w:val="0"/>
          <w:numId w:val="9"/>
        </w:numPr>
      </w:pPr>
      <w:r>
        <w:t xml:space="preserve">Extent </w:t>
      </w:r>
      <w:r w:rsidR="00E83125">
        <w:t>of development</w:t>
      </w:r>
      <w:r w:rsidR="009C0729">
        <w:t xml:space="preserve"> and changes to land management practices</w:t>
      </w:r>
      <w:r w:rsidR="00E83125">
        <w:t>.</w:t>
      </w:r>
    </w:p>
    <w:p w14:paraId="0B68406A" w14:textId="63D871EF" w:rsidR="00FE276F" w:rsidRDefault="00FE276F" w:rsidP="00E16009">
      <w:pPr>
        <w:pStyle w:val="Heading2"/>
      </w:pPr>
      <w:r>
        <w:t>Purpose</w:t>
      </w:r>
    </w:p>
    <w:p w14:paraId="0197B8A4" w14:textId="4E5DB734" w:rsidR="00FE276F" w:rsidRDefault="00317C0E" w:rsidP="0021548E">
      <w:r>
        <w:t>The trend analysis will be used to support decision making around two key questions for the strategic assessment:</w:t>
      </w:r>
    </w:p>
    <w:p w14:paraId="7C4A353B" w14:textId="22A46776" w:rsidR="00317C0E" w:rsidRDefault="00317C0E" w:rsidP="00317C0E">
      <w:pPr>
        <w:pStyle w:val="ListParagraph"/>
        <w:numPr>
          <w:ilvl w:val="0"/>
          <w:numId w:val="10"/>
        </w:numPr>
      </w:pPr>
      <w:r>
        <w:t>What</w:t>
      </w:r>
      <w:r w:rsidR="00ED2800">
        <w:t xml:space="preserve"> (</w:t>
      </w:r>
      <w:r>
        <w:t>if any</w:t>
      </w:r>
      <w:r w:rsidR="00ED2800">
        <w:t>)</w:t>
      </w:r>
      <w:r>
        <w:t xml:space="preserve"> are the likely benefits to biodiversity conservation under the WSSP compared to site by site assessments under the </w:t>
      </w:r>
      <w:r w:rsidR="00721F97">
        <w:t xml:space="preserve">BC Act </w:t>
      </w:r>
      <w:r>
        <w:t>and EPBC Act?</w:t>
      </w:r>
    </w:p>
    <w:p w14:paraId="658AC73F" w14:textId="17B2CD14" w:rsidR="00317C0E" w:rsidRDefault="00317C0E" w:rsidP="00317C0E">
      <w:pPr>
        <w:pStyle w:val="ListParagraph"/>
        <w:numPr>
          <w:ilvl w:val="0"/>
          <w:numId w:val="10"/>
        </w:numPr>
      </w:pPr>
      <w:r>
        <w:t xml:space="preserve">How will the WSSP </w:t>
      </w:r>
      <w:ins w:id="2" w:author="Ascelin Gordon" w:date="2018-01-15T17:58:00Z">
        <w:r w:rsidR="00EB3648">
          <w:t xml:space="preserve">and site by site assessments </w:t>
        </w:r>
      </w:ins>
      <w:r>
        <w:t>perform against the evaluation criteria set out for landscape scale assessments under the BAM?</w:t>
      </w:r>
    </w:p>
    <w:p w14:paraId="0BF5A3EF" w14:textId="38A9827A" w:rsidR="00FE276F" w:rsidRDefault="00317C0E" w:rsidP="0021548E">
      <w:r>
        <w:t>The trend analysis is also an opportunity to better understand the relative influence of different drivers of change in biodiversity on the Cumberland Plain.</w:t>
      </w:r>
      <w:r w:rsidR="006A7E00">
        <w:t xml:space="preserve"> It is hoped that the trend analysis will </w:t>
      </w:r>
      <w:r w:rsidR="004E0C8E">
        <w:t>help to determine</w:t>
      </w:r>
      <w:r w:rsidR="006A7E00">
        <w:t>:</w:t>
      </w:r>
    </w:p>
    <w:p w14:paraId="56629955" w14:textId="4D2E6877" w:rsidR="006A7E00" w:rsidRDefault="00ED2800" w:rsidP="006A7E00">
      <w:pPr>
        <w:pStyle w:val="ListParagraph"/>
        <w:numPr>
          <w:ilvl w:val="0"/>
          <w:numId w:val="11"/>
        </w:numPr>
      </w:pPr>
      <w:r>
        <w:t xml:space="preserve">The </w:t>
      </w:r>
      <w:r w:rsidR="006A7E00">
        <w:t xml:space="preserve">importance of </w:t>
      </w:r>
      <w:r w:rsidR="004E0C8E">
        <w:t>landscape</w:t>
      </w:r>
      <w:r w:rsidR="006A7E00">
        <w:t xml:space="preserve"> level threats to conservation outcomes on the Cumberland Plain</w:t>
      </w:r>
    </w:p>
    <w:p w14:paraId="1EA27073" w14:textId="753ED80A" w:rsidR="004E0C8E" w:rsidRDefault="00ED2800" w:rsidP="006A7E00">
      <w:pPr>
        <w:pStyle w:val="ListParagraph"/>
        <w:numPr>
          <w:ilvl w:val="0"/>
          <w:numId w:val="11"/>
        </w:numPr>
      </w:pPr>
      <w:r>
        <w:t xml:space="preserve">The </w:t>
      </w:r>
      <w:proofErr w:type="spellStart"/>
      <w:r w:rsidR="004E0C8E">
        <w:t>affects</w:t>
      </w:r>
      <w:proofErr w:type="spellEnd"/>
      <w:r w:rsidR="004E0C8E">
        <w:t xml:space="preserve"> of concentrating development within the PGAs</w:t>
      </w:r>
    </w:p>
    <w:p w14:paraId="06330B45" w14:textId="2FE17819" w:rsidR="006A7E00" w:rsidRDefault="00ED2800" w:rsidP="006A7E00">
      <w:pPr>
        <w:pStyle w:val="ListParagraph"/>
        <w:numPr>
          <w:ilvl w:val="0"/>
          <w:numId w:val="11"/>
        </w:numPr>
      </w:pPr>
      <w:r>
        <w:t xml:space="preserve">The </w:t>
      </w:r>
      <w:r w:rsidR="004E0C8E">
        <w:t>difference between strategic and piecemeal approaches to offset acquisition</w:t>
      </w:r>
    </w:p>
    <w:p w14:paraId="7ECA3E6D" w14:textId="792DA485" w:rsidR="004E0C8E" w:rsidRDefault="00ED2800" w:rsidP="006A7E00">
      <w:pPr>
        <w:pStyle w:val="ListParagraph"/>
        <w:numPr>
          <w:ilvl w:val="0"/>
          <w:numId w:val="11"/>
        </w:numPr>
      </w:pPr>
      <w:r>
        <w:t xml:space="preserve">The </w:t>
      </w:r>
      <w:r w:rsidR="004E0C8E">
        <w:t>importance of acquiring offsets as soon as possible</w:t>
      </w:r>
      <w:r w:rsidR="00564F01">
        <w:t>.</w:t>
      </w:r>
    </w:p>
    <w:p w14:paraId="33474F7D" w14:textId="5EA15713" w:rsidR="00564F01" w:rsidRDefault="00564F01" w:rsidP="00E16009">
      <w:pPr>
        <w:pStyle w:val="Heading2"/>
      </w:pPr>
      <w:r>
        <w:t>Method</w:t>
      </w:r>
    </w:p>
    <w:p w14:paraId="431F8062" w14:textId="13CE694E" w:rsidR="00C8621F" w:rsidRDefault="00C8621F" w:rsidP="0021548E">
      <w:proofErr w:type="spellStart"/>
      <w:r>
        <w:t>Bios</w:t>
      </w:r>
      <w:r w:rsidR="0019436E">
        <w:t>i</w:t>
      </w:r>
      <w:r>
        <w:t>s</w:t>
      </w:r>
      <w:proofErr w:type="spellEnd"/>
      <w:r>
        <w:t xml:space="preserve"> are better placed than Open Lines to identify a sound method to meet the purpose set out above. We think that the following steps will be required.</w:t>
      </w:r>
    </w:p>
    <w:p w14:paraId="6E9660FF" w14:textId="35100869" w:rsidR="00564F01" w:rsidRDefault="00564F01" w:rsidP="0021548E">
      <w:r>
        <w:t>To answer the two key questions set out above, the trend analysis will need to be conducted for three scenarios for future development on the Cumberland Plain:</w:t>
      </w:r>
    </w:p>
    <w:p w14:paraId="53944BF9" w14:textId="4D9EA667" w:rsidR="00564F01" w:rsidRDefault="00C8621F" w:rsidP="00564F01">
      <w:pPr>
        <w:pStyle w:val="ListParagraph"/>
        <w:numPr>
          <w:ilvl w:val="0"/>
          <w:numId w:val="12"/>
        </w:numPr>
      </w:pPr>
      <w:r>
        <w:t xml:space="preserve">The Baseline </w:t>
      </w:r>
      <w:proofErr w:type="gramStart"/>
      <w:r>
        <w:t>case</w:t>
      </w:r>
      <w:proofErr w:type="gramEnd"/>
      <w:r>
        <w:t>. N</w:t>
      </w:r>
      <w:r w:rsidR="00564F01">
        <w:t>o further development on the Cumberland Plain</w:t>
      </w:r>
      <w:r>
        <w:t>, and continuation of existing land management practices</w:t>
      </w:r>
      <w:r w:rsidR="00564F01">
        <w:t>. This model should include the Western Sydney Airport, since this has been approved</w:t>
      </w:r>
    </w:p>
    <w:p w14:paraId="48090399" w14:textId="060CA818" w:rsidR="00564F01" w:rsidRDefault="00C8621F" w:rsidP="00564F01">
      <w:pPr>
        <w:pStyle w:val="ListParagraph"/>
        <w:numPr>
          <w:ilvl w:val="0"/>
          <w:numId w:val="12"/>
        </w:numPr>
      </w:pPr>
      <w:r>
        <w:t xml:space="preserve">The Business </w:t>
      </w:r>
      <w:proofErr w:type="gramStart"/>
      <w:r>
        <w:t>As</w:t>
      </w:r>
      <w:proofErr w:type="gramEnd"/>
      <w:r>
        <w:t xml:space="preserve"> Usual (BAU) case. </w:t>
      </w:r>
      <w:r w:rsidR="00564F01">
        <w:t xml:space="preserve">Continued development under the </w:t>
      </w:r>
      <w:r w:rsidR="00711303">
        <w:t xml:space="preserve">BC Act </w:t>
      </w:r>
      <w:r w:rsidR="00564F01">
        <w:t>and EPBC Act using site by site assessments</w:t>
      </w:r>
    </w:p>
    <w:p w14:paraId="29BC74E9" w14:textId="15587D23" w:rsidR="00564F01" w:rsidRDefault="00C8621F" w:rsidP="00564F01">
      <w:pPr>
        <w:pStyle w:val="ListParagraph"/>
        <w:numPr>
          <w:ilvl w:val="0"/>
          <w:numId w:val="12"/>
        </w:numPr>
      </w:pPr>
      <w:r>
        <w:t xml:space="preserve">The WSSP case. </w:t>
      </w:r>
      <w:r w:rsidR="00564F01">
        <w:t>Implementation of the WSSP.</w:t>
      </w:r>
    </w:p>
    <w:p w14:paraId="7EC56108" w14:textId="049FFE5C" w:rsidR="00C8621F" w:rsidRDefault="00C8621F" w:rsidP="00C8621F">
      <w:r>
        <w:t>Comparison of the WSSP and BAU scenarios should answer question 1. The evaluation criteria for landscape scale assessments under the BAM are still under development, but should be addressed by comparison of the WSSP, BAU and Baseline cases.</w:t>
      </w:r>
    </w:p>
    <w:p w14:paraId="14992825" w14:textId="481D60AF" w:rsidR="00C8621F" w:rsidRDefault="00C8621F" w:rsidP="00DC1B58">
      <w:pPr>
        <w:keepNext/>
      </w:pPr>
      <w:r>
        <w:t>The model should consider:</w:t>
      </w:r>
    </w:p>
    <w:p w14:paraId="75311EB4" w14:textId="7873DFE4" w:rsidR="00A71ACA" w:rsidRDefault="00A71ACA" w:rsidP="00C8621F">
      <w:pPr>
        <w:pStyle w:val="ListParagraph"/>
        <w:numPr>
          <w:ilvl w:val="0"/>
          <w:numId w:val="13"/>
        </w:numPr>
      </w:pPr>
      <w:r>
        <w:t>Vegetation extent and condition</w:t>
      </w:r>
    </w:p>
    <w:p w14:paraId="08EDC573" w14:textId="08962C3F" w:rsidR="00C8621F" w:rsidRDefault="00ED2800" w:rsidP="00C8621F">
      <w:pPr>
        <w:pStyle w:val="ListParagraph"/>
        <w:numPr>
          <w:ilvl w:val="0"/>
          <w:numId w:val="13"/>
        </w:numPr>
      </w:pPr>
      <w:r>
        <w:t xml:space="preserve">Landscape </w:t>
      </w:r>
      <w:r w:rsidR="00C8621F">
        <w:t>context and fragmentation</w:t>
      </w:r>
    </w:p>
    <w:p w14:paraId="5B20373F" w14:textId="75E1476E" w:rsidR="00C8621F" w:rsidRDefault="00ED2800" w:rsidP="00C8621F">
      <w:pPr>
        <w:pStyle w:val="ListParagraph"/>
        <w:numPr>
          <w:ilvl w:val="0"/>
          <w:numId w:val="13"/>
        </w:numPr>
      </w:pPr>
      <w:r>
        <w:lastRenderedPageBreak/>
        <w:t xml:space="preserve">Landscape </w:t>
      </w:r>
      <w:r w:rsidR="00DC1B58">
        <w:t>level</w:t>
      </w:r>
      <w:r w:rsidR="00C8621F">
        <w:t xml:space="preserve"> threats a</w:t>
      </w:r>
      <w:r w:rsidR="00DC1B58">
        <w:t>t a local and landscape level over time</w:t>
      </w:r>
    </w:p>
    <w:p w14:paraId="7AD307E6" w14:textId="2DFE421D" w:rsidR="00C8621F" w:rsidRDefault="00ED2800" w:rsidP="00C8621F">
      <w:pPr>
        <w:pStyle w:val="ListParagraph"/>
        <w:numPr>
          <w:ilvl w:val="0"/>
          <w:numId w:val="13"/>
        </w:numPr>
      </w:pPr>
      <w:r>
        <w:t xml:space="preserve">Clearing </w:t>
      </w:r>
      <w:r w:rsidR="00DC1B58">
        <w:t>for development over time</w:t>
      </w:r>
    </w:p>
    <w:p w14:paraId="37D9429B" w14:textId="0A45888C" w:rsidR="009C0729" w:rsidRDefault="00ED2800" w:rsidP="009C0729">
      <w:pPr>
        <w:pStyle w:val="ListParagraph"/>
        <w:numPr>
          <w:ilvl w:val="0"/>
          <w:numId w:val="13"/>
        </w:numPr>
      </w:pPr>
      <w:r>
        <w:t xml:space="preserve">The </w:t>
      </w:r>
      <w:r w:rsidR="00DC1B58">
        <w:t>condition, landscape context, and availability of offsets over time</w:t>
      </w:r>
      <w:r w:rsidR="009C0729">
        <w:t>.</w:t>
      </w:r>
    </w:p>
    <w:p w14:paraId="5CA97B36" w14:textId="1363DD53" w:rsidR="009C0729" w:rsidRDefault="009C0729" w:rsidP="009C0729">
      <w:pPr>
        <w:rPr>
          <w:ins w:id="3" w:author="Ascelin Gordon" w:date="2018-01-15T18:01:00Z"/>
        </w:rPr>
      </w:pPr>
      <w:r>
        <w:t>Open Lines anticipates that the model will need to include a level of uncertainty around these and any other key parameters and conditions.</w:t>
      </w:r>
    </w:p>
    <w:p w14:paraId="38665D78" w14:textId="77777777" w:rsidR="00BB5642" w:rsidRDefault="00BB5642" w:rsidP="009C0729">
      <w:pPr>
        <w:rPr>
          <w:ins w:id="4" w:author="Ascelin Gordon" w:date="2018-01-15T18:01:00Z"/>
        </w:rPr>
      </w:pPr>
    </w:p>
    <w:p w14:paraId="4A1CA2EE" w14:textId="5F96B677" w:rsidR="00BB5642" w:rsidRPr="00BB5642" w:rsidRDefault="00BB5642" w:rsidP="009C0729">
      <w:pPr>
        <w:rPr>
          <w:ins w:id="5" w:author="Ascelin Gordon" w:date="2018-01-15T18:01:00Z"/>
          <w:b/>
          <w:rPrChange w:id="6" w:author="Ascelin Gordon" w:date="2018-01-15T18:01:00Z">
            <w:rPr>
              <w:ins w:id="7" w:author="Ascelin Gordon" w:date="2018-01-15T18:01:00Z"/>
            </w:rPr>
          </w:rPrChange>
        </w:rPr>
      </w:pPr>
      <w:ins w:id="8" w:author="Ascelin Gordon" w:date="2018-01-15T18:01:00Z">
        <w:r w:rsidRPr="00BB5642">
          <w:rPr>
            <w:b/>
            <w:rPrChange w:id="9" w:author="Ascelin Gordon" w:date="2018-01-15T18:01:00Z">
              <w:rPr/>
            </w:rPrChange>
          </w:rPr>
          <w:t xml:space="preserve">Data requirements </w:t>
        </w:r>
      </w:ins>
    </w:p>
    <w:p w14:paraId="47A3523D" w14:textId="688807A7" w:rsidR="00BB5642" w:rsidRDefault="00BB5642" w:rsidP="009C0729">
      <w:pPr>
        <w:rPr>
          <w:ins w:id="10" w:author="Ascelin Gordon" w:date="2018-01-15T18:01:00Z"/>
        </w:rPr>
      </w:pPr>
      <w:ins w:id="11" w:author="Ascelin Gordon" w:date="2018-01-15T18:01:00Z">
        <w:r>
          <w:t>Spatial date</w:t>
        </w:r>
        <w:r w:rsidR="00FC6300">
          <w:t>:</w:t>
        </w:r>
      </w:ins>
    </w:p>
    <w:p w14:paraId="52B0ED2F" w14:textId="0D7A239D" w:rsidR="00FC6300" w:rsidRDefault="00FC6300" w:rsidP="00F26B54">
      <w:pPr>
        <w:pStyle w:val="ListParagraph"/>
        <w:numPr>
          <w:ilvl w:val="0"/>
          <w:numId w:val="14"/>
        </w:numPr>
        <w:rPr>
          <w:ins w:id="12" w:author="Ascelin Gordon" w:date="2018-01-15T18:02:00Z"/>
        </w:rPr>
      </w:pPr>
      <w:ins w:id="13" w:author="Ascelin Gordon" w:date="2018-01-15T18:01:00Z">
        <w:r>
          <w:t xml:space="preserve">Data depicting the Cumberland plain study area </w:t>
        </w:r>
      </w:ins>
      <w:ins w:id="14" w:author="Ascelin Gordon" w:date="2018-01-15T18:02:00Z">
        <w:r w:rsidR="008A477E">
          <w:t xml:space="preserve">(including </w:t>
        </w:r>
        <w:r w:rsidR="008A477E" w:rsidRPr="008A477E">
          <w:t>additional areas</w:t>
        </w:r>
        <w:r w:rsidR="008A477E">
          <w:t xml:space="preserve"> outside the Cumberland plain)</w:t>
        </w:r>
      </w:ins>
    </w:p>
    <w:p w14:paraId="551E7BA4" w14:textId="3A313111" w:rsidR="008A477E" w:rsidRDefault="000957D9" w:rsidP="00F26B54">
      <w:pPr>
        <w:pStyle w:val="ListParagraph"/>
        <w:numPr>
          <w:ilvl w:val="0"/>
          <w:numId w:val="14"/>
        </w:numPr>
        <w:rPr>
          <w:ins w:id="15" w:author="Ascelin Gordon" w:date="2018-01-15T18:06:00Z"/>
        </w:rPr>
      </w:pPr>
      <w:ins w:id="16" w:author="Ascelin Gordon" w:date="2018-01-15T18:02:00Z">
        <w:r>
          <w:t>Land parcel layer</w:t>
        </w:r>
      </w:ins>
    </w:p>
    <w:p w14:paraId="42C55E4C" w14:textId="2C4EC157" w:rsidR="00935EFC" w:rsidRDefault="00B52927" w:rsidP="00935EFC">
      <w:pPr>
        <w:pStyle w:val="ListParagraph"/>
        <w:numPr>
          <w:ilvl w:val="0"/>
          <w:numId w:val="14"/>
        </w:numPr>
        <w:rPr>
          <w:ins w:id="17" w:author="Ascelin Gordon" w:date="2018-01-15T18:05:00Z"/>
        </w:rPr>
      </w:pPr>
      <w:proofErr w:type="spellStart"/>
      <w:ins w:id="18" w:author="Ascelin Gordon" w:date="2018-01-15T18:15:00Z">
        <w:r>
          <w:t>Landuse</w:t>
        </w:r>
        <w:proofErr w:type="spellEnd"/>
        <w:r>
          <w:t xml:space="preserve"> </w:t>
        </w:r>
      </w:ins>
      <w:ins w:id="19" w:author="Ascelin Gordon" w:date="2018-01-15T18:16:00Z">
        <w:r>
          <w:t>l</w:t>
        </w:r>
      </w:ins>
      <w:ins w:id="20" w:author="Ascelin Gordon" w:date="2018-01-15T18:06:00Z">
        <w:r w:rsidR="00935EFC">
          <w:t xml:space="preserve">ayers </w:t>
        </w:r>
      </w:ins>
      <w:ins w:id="21" w:author="Ascelin Gordon" w:date="2018-01-15T18:15:00Z">
        <w:r w:rsidR="00453826">
          <w:t>depicting</w:t>
        </w:r>
      </w:ins>
      <w:ins w:id="22" w:author="Ascelin Gordon" w:date="2018-01-15T18:06:00Z">
        <w:r w:rsidR="00935EFC">
          <w:t xml:space="preserve"> the PGAs</w:t>
        </w:r>
        <w:r w:rsidR="00591D8E">
          <w:t xml:space="preserve">, public land, private land, commonwealth land </w:t>
        </w:r>
        <w:proofErr w:type="spellStart"/>
        <w:r w:rsidR="00591D8E">
          <w:t>etc</w:t>
        </w:r>
        <w:proofErr w:type="spellEnd"/>
        <w:r w:rsidR="00591D8E">
          <w:t>…</w:t>
        </w:r>
      </w:ins>
    </w:p>
    <w:p w14:paraId="19396997" w14:textId="1C9DD543" w:rsidR="009936E5" w:rsidRDefault="009936E5" w:rsidP="00F26B54">
      <w:pPr>
        <w:pStyle w:val="ListParagraph"/>
        <w:numPr>
          <w:ilvl w:val="0"/>
          <w:numId w:val="14"/>
        </w:numPr>
        <w:rPr>
          <w:ins w:id="23" w:author="Ascelin Gordon" w:date="2018-01-15T18:06:00Z"/>
        </w:rPr>
      </w:pPr>
      <w:ins w:id="24" w:author="Ascelin Gordon" w:date="2018-01-15T18:05:00Z">
        <w:r>
          <w:t xml:space="preserve">Layers depicting on the current extent of all the relevant vegetation communities </w:t>
        </w:r>
      </w:ins>
    </w:p>
    <w:p w14:paraId="6E0B2FF9" w14:textId="126ABCF2" w:rsidR="009936E5" w:rsidRDefault="009936E5" w:rsidP="00F26B54">
      <w:pPr>
        <w:pStyle w:val="ListParagraph"/>
        <w:numPr>
          <w:ilvl w:val="0"/>
          <w:numId w:val="14"/>
        </w:numPr>
        <w:rPr>
          <w:ins w:id="25" w:author="Ascelin Gordon" w:date="2018-01-15T18:02:00Z"/>
        </w:rPr>
      </w:pPr>
      <w:ins w:id="26" w:author="Ascelin Gordon" w:date="2018-01-15T18:06:00Z">
        <w:r>
          <w:t>Data on the current condition of the relevant vegetation communities</w:t>
        </w:r>
      </w:ins>
    </w:p>
    <w:p w14:paraId="767BA966" w14:textId="77777777" w:rsidR="00B60BEA" w:rsidRDefault="00B60BEA" w:rsidP="00F26B54">
      <w:pPr>
        <w:pStyle w:val="ListParagraph"/>
        <w:numPr>
          <w:ilvl w:val="0"/>
          <w:numId w:val="14"/>
        </w:numPr>
        <w:rPr>
          <w:ins w:id="27" w:author="Ascelin Gordon" w:date="2018-01-15T18:04:00Z"/>
        </w:rPr>
      </w:pPr>
      <w:ins w:id="28" w:author="Ascelin Gordon" w:date="2018-01-15T18:03:00Z">
        <w:r>
          <w:t xml:space="preserve">For each of the scenarios </w:t>
        </w:r>
      </w:ins>
      <w:ins w:id="29" w:author="Ascelin Gordon" w:date="2018-01-15T18:04:00Z">
        <w:r>
          <w:t xml:space="preserve">(baseline BAU, WSSP) the following </w:t>
        </w:r>
      </w:ins>
      <w:ins w:id="30" w:author="Ascelin Gordon" w:date="2018-01-15T18:03:00Z">
        <w:r w:rsidR="002F00FC">
          <w:t>information</w:t>
        </w:r>
      </w:ins>
      <w:ins w:id="31" w:author="Ascelin Gordon" w:date="2018-01-15T18:04:00Z">
        <w:r>
          <w:t>:</w:t>
        </w:r>
      </w:ins>
    </w:p>
    <w:p w14:paraId="57C4F67E" w14:textId="10FBA69B" w:rsidR="000957D9" w:rsidRDefault="00B60BEA">
      <w:pPr>
        <w:pStyle w:val="ListParagraph"/>
        <w:numPr>
          <w:ilvl w:val="1"/>
          <w:numId w:val="14"/>
        </w:numPr>
        <w:rPr>
          <w:ins w:id="32" w:author="Ascelin Gordon" w:date="2018-01-15T18:03:00Z"/>
        </w:rPr>
        <w:pPrChange w:id="33" w:author="Ascelin Gordon" w:date="2018-01-15T18:04:00Z">
          <w:pPr>
            <w:pStyle w:val="ListParagraph"/>
            <w:numPr>
              <w:numId w:val="14"/>
            </w:numPr>
            <w:ind w:left="720"/>
          </w:pPr>
        </w:pPrChange>
      </w:pPr>
      <w:ins w:id="34" w:author="Ascelin Gordon" w:date="2018-01-15T18:04:00Z">
        <w:r>
          <w:t xml:space="preserve">How </w:t>
        </w:r>
      </w:ins>
      <w:ins w:id="35" w:author="Ascelin Gordon" w:date="2018-01-15T18:03:00Z">
        <w:r w:rsidR="002F00FC">
          <w:t>development is likely to roll out over time within the PGAs</w:t>
        </w:r>
      </w:ins>
      <w:ins w:id="36" w:author="Ascelin Gordon" w:date="2018-01-15T18:05:00Z">
        <w:r>
          <w:t xml:space="preserve"> or other areas</w:t>
        </w:r>
      </w:ins>
    </w:p>
    <w:p w14:paraId="21333AE3" w14:textId="053B3BC3" w:rsidR="00B60BEA" w:rsidRDefault="00B60BEA">
      <w:pPr>
        <w:pStyle w:val="ListParagraph"/>
        <w:numPr>
          <w:ilvl w:val="1"/>
          <w:numId w:val="14"/>
        </w:numPr>
        <w:rPr>
          <w:ins w:id="37" w:author="Ascelin Gordon" w:date="2018-01-15T18:07:00Z"/>
        </w:rPr>
        <w:pPrChange w:id="38" w:author="Ascelin Gordon" w:date="2018-01-15T18:04:00Z">
          <w:pPr>
            <w:pStyle w:val="ListParagraph"/>
            <w:numPr>
              <w:numId w:val="14"/>
            </w:numPr>
            <w:ind w:left="720"/>
          </w:pPr>
        </w:pPrChange>
      </w:pPr>
      <w:ins w:id="39" w:author="Ascelin Gordon" w:date="2018-01-15T18:05:00Z">
        <w:r>
          <w:t>Where offsets will be implemented in response to the development</w:t>
        </w:r>
      </w:ins>
    </w:p>
    <w:p w14:paraId="63C5C573" w14:textId="4996168C" w:rsidR="00B43AA2" w:rsidRDefault="00B43AA2" w:rsidP="00B43AA2">
      <w:pPr>
        <w:pStyle w:val="ListParagraph"/>
        <w:numPr>
          <w:ilvl w:val="0"/>
          <w:numId w:val="14"/>
        </w:numPr>
        <w:rPr>
          <w:ins w:id="40" w:author="Ascelin Gordon" w:date="2018-01-15T18:12:00Z"/>
        </w:rPr>
      </w:pPr>
      <w:ins w:id="41" w:author="Ascelin Gordon" w:date="2018-01-15T18:07:00Z">
        <w:r>
          <w:t xml:space="preserve">Layers </w:t>
        </w:r>
      </w:ins>
      <w:ins w:id="42" w:author="Ascelin Gordon" w:date="2018-01-15T18:08:00Z">
        <w:r w:rsidR="00131E40">
          <w:t xml:space="preserve">depicting </w:t>
        </w:r>
      </w:ins>
      <w:ins w:id="43" w:author="Ascelin Gordon" w:date="2018-01-15T18:07:00Z">
        <w:r>
          <w:t>on the major threats to the relevant vegetation communities in question</w:t>
        </w:r>
      </w:ins>
      <w:ins w:id="44" w:author="Ascelin Gordon" w:date="2018-01-15T18:08:00Z">
        <w:r w:rsidR="00131E40">
          <w:t xml:space="preserve"> (</w:t>
        </w:r>
        <w:proofErr w:type="spellStart"/>
        <w:r w:rsidR="00131E40">
          <w:t>eg</w:t>
        </w:r>
        <w:proofErr w:type="spellEnd"/>
        <w:r w:rsidR="00131E40">
          <w:t xml:space="preserve"> African love grass and African olive invasions)</w:t>
        </w:r>
      </w:ins>
    </w:p>
    <w:p w14:paraId="51D66B5E" w14:textId="3384E868" w:rsidR="00647229" w:rsidRDefault="00647229" w:rsidP="00B43AA2">
      <w:pPr>
        <w:pStyle w:val="ListParagraph"/>
        <w:numPr>
          <w:ilvl w:val="0"/>
          <w:numId w:val="14"/>
        </w:numPr>
        <w:rPr>
          <w:ins w:id="45" w:author="Ascelin Gordon" w:date="2018-01-15T18:08:00Z"/>
        </w:rPr>
      </w:pPr>
      <w:ins w:id="46" w:author="Ascelin Gordon" w:date="2018-01-15T18:12:00Z">
        <w:r>
          <w:t>[if cost is to be investigated, then some sort of spatial data on offset cost will be required]</w:t>
        </w:r>
      </w:ins>
    </w:p>
    <w:p w14:paraId="1C60D347" w14:textId="77777777" w:rsidR="00131E40" w:rsidRDefault="00131E40" w:rsidP="00A448B4">
      <w:pPr>
        <w:rPr>
          <w:ins w:id="47" w:author="Ascelin Gordon" w:date="2018-01-15T18:08:00Z"/>
        </w:rPr>
      </w:pPr>
    </w:p>
    <w:p w14:paraId="5DC60C84" w14:textId="78F8C916" w:rsidR="00131E40" w:rsidRDefault="0050508D" w:rsidP="00A448B4">
      <w:pPr>
        <w:rPr>
          <w:ins w:id="48" w:author="Ascelin Gordon" w:date="2018-01-15T18:08:00Z"/>
        </w:rPr>
      </w:pPr>
      <w:ins w:id="49" w:author="Ascelin Gordon" w:date="2018-01-15T18:08:00Z">
        <w:r>
          <w:t>Non-</w:t>
        </w:r>
        <w:r w:rsidR="00131E40">
          <w:t>spatial data</w:t>
        </w:r>
      </w:ins>
    </w:p>
    <w:p w14:paraId="2E7D3930" w14:textId="434CD8D0" w:rsidR="00966854" w:rsidRDefault="00966854" w:rsidP="00A448B4">
      <w:pPr>
        <w:pStyle w:val="ListParagraph"/>
        <w:numPr>
          <w:ilvl w:val="0"/>
          <w:numId w:val="15"/>
        </w:numPr>
        <w:rPr>
          <w:ins w:id="50" w:author="Ascelin Gordon" w:date="2018-01-15T18:09:00Z"/>
        </w:rPr>
      </w:pPr>
      <w:ins w:id="51" w:author="Ascelin Gordon" w:date="2018-01-15T18:09:00Z">
        <w:r>
          <w:t xml:space="preserve">Information on how condition of the vegetation </w:t>
        </w:r>
        <w:r w:rsidR="006A351A">
          <w:t>will change through time under different management conditions</w:t>
        </w:r>
      </w:ins>
      <w:ins w:id="52" w:author="Ascelin Gordon" w:date="2018-01-15T18:10:00Z">
        <w:r w:rsidR="006A351A">
          <w:t>:</w:t>
        </w:r>
      </w:ins>
    </w:p>
    <w:p w14:paraId="22B3CC15" w14:textId="61CF18FB" w:rsidR="006A351A" w:rsidRDefault="006A351A">
      <w:pPr>
        <w:pStyle w:val="ListParagraph"/>
        <w:numPr>
          <w:ilvl w:val="1"/>
          <w:numId w:val="15"/>
        </w:numPr>
        <w:rPr>
          <w:ins w:id="53" w:author="Ascelin Gordon" w:date="2018-01-15T18:09:00Z"/>
        </w:rPr>
        <w:pPrChange w:id="54" w:author="Ascelin Gordon" w:date="2018-01-15T18:09:00Z">
          <w:pPr>
            <w:pStyle w:val="ListParagraph"/>
            <w:numPr>
              <w:numId w:val="15"/>
            </w:numPr>
            <w:ind w:left="720"/>
          </w:pPr>
        </w:pPrChange>
      </w:pPr>
      <w:ins w:id="55" w:author="Ascelin Gordon" w:date="2018-01-15T18:09:00Z">
        <w:r>
          <w:t>As an offset</w:t>
        </w:r>
      </w:ins>
    </w:p>
    <w:p w14:paraId="5A469BAD" w14:textId="7DC3D79E" w:rsidR="006A351A" w:rsidRDefault="006A351A">
      <w:pPr>
        <w:pStyle w:val="ListParagraph"/>
        <w:numPr>
          <w:ilvl w:val="1"/>
          <w:numId w:val="15"/>
        </w:numPr>
        <w:rPr>
          <w:ins w:id="56" w:author="Ascelin Gordon" w:date="2018-01-15T18:09:00Z"/>
        </w:rPr>
        <w:pPrChange w:id="57" w:author="Ascelin Gordon" w:date="2018-01-15T18:09:00Z">
          <w:pPr>
            <w:pStyle w:val="ListParagraph"/>
            <w:numPr>
              <w:numId w:val="15"/>
            </w:numPr>
            <w:ind w:left="720"/>
          </w:pPr>
        </w:pPrChange>
      </w:pPr>
      <w:ins w:id="58" w:author="Ascelin Gordon" w:date="2018-01-15T18:09:00Z">
        <w:r>
          <w:t>On public land</w:t>
        </w:r>
      </w:ins>
    </w:p>
    <w:p w14:paraId="464E4228" w14:textId="6BBCB188" w:rsidR="006A351A" w:rsidRDefault="006A351A">
      <w:pPr>
        <w:pStyle w:val="ListParagraph"/>
        <w:numPr>
          <w:ilvl w:val="1"/>
          <w:numId w:val="15"/>
        </w:numPr>
        <w:rPr>
          <w:ins w:id="59" w:author="Ascelin Gordon" w:date="2018-01-15T18:09:00Z"/>
        </w:rPr>
        <w:pPrChange w:id="60" w:author="Ascelin Gordon" w:date="2018-01-15T18:11:00Z">
          <w:pPr>
            <w:pStyle w:val="ListParagraph"/>
            <w:numPr>
              <w:numId w:val="15"/>
            </w:numPr>
            <w:ind w:left="720"/>
          </w:pPr>
        </w:pPrChange>
      </w:pPr>
      <w:ins w:id="61" w:author="Ascelin Gordon" w:date="2018-01-15T18:10:00Z">
        <w:r>
          <w:t>On private land (benign neglect)</w:t>
        </w:r>
      </w:ins>
    </w:p>
    <w:p w14:paraId="681399D6" w14:textId="7B42249A" w:rsidR="006A351A" w:rsidRDefault="006A351A" w:rsidP="00A448B4">
      <w:pPr>
        <w:pStyle w:val="ListParagraph"/>
        <w:numPr>
          <w:ilvl w:val="0"/>
          <w:numId w:val="15"/>
        </w:numPr>
        <w:rPr>
          <w:ins w:id="62" w:author="Ascelin Gordon" w:date="2018-01-15T18:13:00Z"/>
        </w:rPr>
      </w:pPr>
      <w:ins w:id="63" w:author="Ascelin Gordon" w:date="2018-01-15T18:10:00Z">
        <w:r>
          <w:t xml:space="preserve">Information on how this change in condition might be impact by </w:t>
        </w:r>
        <w:r w:rsidR="009B2BE2">
          <w:t>major threats identified and how to model this through time and space</w:t>
        </w:r>
      </w:ins>
    </w:p>
    <w:p w14:paraId="073C431D" w14:textId="2D9A7717" w:rsidR="00647229" w:rsidRDefault="00647229" w:rsidP="00647229">
      <w:pPr>
        <w:pStyle w:val="ListParagraph"/>
        <w:numPr>
          <w:ilvl w:val="0"/>
          <w:numId w:val="15"/>
        </w:numPr>
        <w:rPr>
          <w:ins w:id="64" w:author="Ascelin Gordon" w:date="2018-01-15T18:13:00Z"/>
        </w:rPr>
      </w:pPr>
      <w:ins w:id="65" w:author="Ascelin Gordon" w:date="2018-01-15T18:13:00Z">
        <w:r>
          <w:t>[if cost is to be investigated, then some data on how cost might change through time?]</w:t>
        </w:r>
      </w:ins>
    </w:p>
    <w:p w14:paraId="6AEA133C" w14:textId="77777777" w:rsidR="00647229" w:rsidRDefault="00647229" w:rsidP="008528A4">
      <w:pPr>
        <w:pStyle w:val="ListParagraph"/>
        <w:numPr>
          <w:ilvl w:val="0"/>
          <w:numId w:val="0"/>
        </w:numPr>
        <w:ind w:left="720"/>
        <w:rPr>
          <w:ins w:id="66" w:author="Ascelin Gordon" w:date="2018-01-15T18:10:00Z"/>
        </w:rPr>
      </w:pPr>
    </w:p>
    <w:p w14:paraId="181B80DD" w14:textId="77777777" w:rsidR="006A351A" w:rsidRDefault="006A351A" w:rsidP="00965906">
      <w:pPr>
        <w:pStyle w:val="ListParagraph"/>
        <w:numPr>
          <w:ilvl w:val="0"/>
          <w:numId w:val="0"/>
        </w:numPr>
        <w:ind w:left="720"/>
        <w:rPr>
          <w:ins w:id="67" w:author="Ascelin Gordon" w:date="2018-01-15T18:08:00Z"/>
        </w:rPr>
      </w:pPr>
    </w:p>
    <w:p w14:paraId="319E0D46" w14:textId="429966F3" w:rsidR="00131E40" w:rsidRPr="008D450A" w:rsidRDefault="005E098F" w:rsidP="00966854">
      <w:pPr>
        <w:rPr>
          <w:ins w:id="68" w:author="Ascelin Gordon" w:date="2018-01-18T14:29:00Z"/>
          <w:b/>
          <w:rPrChange w:id="69" w:author="Ascelin Gordon" w:date="2018-01-18T14:29:00Z">
            <w:rPr>
              <w:ins w:id="70" w:author="Ascelin Gordon" w:date="2018-01-18T14:29:00Z"/>
            </w:rPr>
          </w:rPrChange>
        </w:rPr>
      </w:pPr>
      <w:ins w:id="71" w:author="Ascelin Gordon" w:date="2018-01-18T14:26:00Z">
        <w:r w:rsidRPr="008D450A">
          <w:rPr>
            <w:b/>
            <w:rPrChange w:id="72" w:author="Ascelin Gordon" w:date="2018-01-18T14:29:00Z">
              <w:rPr/>
            </w:rPrChange>
          </w:rPr>
          <w:t xml:space="preserve">Summary of outputs </w:t>
        </w:r>
      </w:ins>
    </w:p>
    <w:p w14:paraId="00518798" w14:textId="52CB9547" w:rsidR="00EB4569" w:rsidRDefault="00EB4569" w:rsidP="00966854">
      <w:pPr>
        <w:rPr>
          <w:ins w:id="73" w:author="Ascelin Gordon" w:date="2018-01-18T14:26:00Z"/>
        </w:rPr>
      </w:pPr>
      <w:ins w:id="74" w:author="Ascelin Gordon" w:date="2018-01-18T14:29:00Z">
        <w:r>
          <w:t xml:space="preserve">Main outputs </w:t>
        </w:r>
      </w:ins>
    </w:p>
    <w:p w14:paraId="586A8A91" w14:textId="77777777" w:rsidR="00CA2847" w:rsidRDefault="00CA2847" w:rsidP="00966854">
      <w:pPr>
        <w:rPr>
          <w:ins w:id="75" w:author="Ascelin Gordon" w:date="2018-01-18T14:37:00Z"/>
        </w:rPr>
      </w:pPr>
    </w:p>
    <w:p w14:paraId="5E04A8B1" w14:textId="5CBC835F" w:rsidR="008D1DCC" w:rsidRDefault="002F0948" w:rsidP="00966854">
      <w:pPr>
        <w:rPr>
          <w:ins w:id="76" w:author="Ascelin Gordon" w:date="2018-01-18T14:30:00Z"/>
        </w:rPr>
      </w:pPr>
      <w:ins w:id="77" w:author="Ascelin Gordon" w:date="2018-01-18T14:31:00Z">
        <w:r>
          <w:t>CPW</w:t>
        </w:r>
      </w:ins>
    </w:p>
    <w:p w14:paraId="1C429C1B" w14:textId="43C129E5" w:rsidR="00E317C2" w:rsidRDefault="00E317C2" w:rsidP="00966854">
      <w:pPr>
        <w:rPr>
          <w:ins w:id="78" w:author="Ascelin Gordon" w:date="2018-01-18T14:30:00Z"/>
        </w:rPr>
      </w:pPr>
      <w:ins w:id="79" w:author="Ascelin Gordon" w:date="2018-01-18T14:30:00Z">
        <w:r>
          <w:t>In tact</w:t>
        </w:r>
      </w:ins>
    </w:p>
    <w:p w14:paraId="6C4CD9C9" w14:textId="22377783" w:rsidR="00E317C2" w:rsidRDefault="002F0948" w:rsidP="00966854">
      <w:pPr>
        <w:rPr>
          <w:ins w:id="80" w:author="Ascelin Gordon" w:date="2018-01-18T14:30:00Z"/>
        </w:rPr>
      </w:pPr>
      <w:ins w:id="81" w:author="Ascelin Gordon" w:date="2018-01-18T14:30:00Z">
        <w:r>
          <w:t>T</w:t>
        </w:r>
        <w:r w:rsidR="00E317C2">
          <w:t xml:space="preserve">hinned </w:t>
        </w:r>
      </w:ins>
    </w:p>
    <w:p w14:paraId="700B88F1" w14:textId="45626F19" w:rsidR="00E317C2" w:rsidRDefault="00E317C2" w:rsidP="00966854">
      <w:pPr>
        <w:rPr>
          <w:ins w:id="82" w:author="Ascelin Gordon" w:date="2018-01-18T14:30:00Z"/>
        </w:rPr>
      </w:pPr>
      <w:ins w:id="83" w:author="Ascelin Gordon" w:date="2018-01-18T14:30:00Z">
        <w:r>
          <w:t xml:space="preserve">Scattered paddock trees </w:t>
        </w:r>
        <w:bookmarkStart w:id="84" w:name="_GoBack"/>
        <w:bookmarkEnd w:id="84"/>
      </w:ins>
    </w:p>
    <w:p w14:paraId="64710DDB" w14:textId="77777777" w:rsidR="00EA2DD8" w:rsidRDefault="00EA2DD8" w:rsidP="00966854">
      <w:pPr>
        <w:rPr>
          <w:ins w:id="85" w:author="Ascelin Gordon" w:date="2018-01-18T14:34:00Z"/>
        </w:rPr>
      </w:pPr>
    </w:p>
    <w:p w14:paraId="44F09623" w14:textId="4708B85D" w:rsidR="002F0948" w:rsidRDefault="002F0948" w:rsidP="00966854">
      <w:pPr>
        <w:rPr>
          <w:ins w:id="86" w:author="Ascelin Gordon" w:date="2018-01-18T14:31:00Z"/>
        </w:rPr>
      </w:pPr>
      <w:ins w:id="87" w:author="Ascelin Gordon" w:date="2018-01-18T14:31:00Z">
        <w:r>
          <w:t xml:space="preserve">Grassland </w:t>
        </w:r>
      </w:ins>
    </w:p>
    <w:p w14:paraId="060158FA" w14:textId="511611D6" w:rsidR="00E317C2" w:rsidRDefault="00E317C2" w:rsidP="00966854">
      <w:pPr>
        <w:rPr>
          <w:ins w:id="88" w:author="Ascelin Gordon" w:date="2018-01-18T14:30:00Z"/>
        </w:rPr>
      </w:pPr>
      <w:ins w:id="89" w:author="Ascelin Gordon" w:date="2018-01-18T14:30:00Z">
        <w:r>
          <w:t>Natural temperate grassland</w:t>
        </w:r>
      </w:ins>
    </w:p>
    <w:p w14:paraId="35F9A602" w14:textId="77777777" w:rsidR="00E317C2" w:rsidRDefault="00E317C2" w:rsidP="00966854">
      <w:pPr>
        <w:rPr>
          <w:ins w:id="90" w:author="Ascelin Gordon" w:date="2018-01-15T18:07:00Z"/>
        </w:rPr>
      </w:pPr>
    </w:p>
    <w:p w14:paraId="25FBE25D" w14:textId="04E09EDB" w:rsidR="005F1C77" w:rsidRDefault="005F1C77" w:rsidP="00966854">
      <w:pPr>
        <w:rPr>
          <w:ins w:id="91" w:author="Ascelin Gordon" w:date="2018-01-18T14:32:00Z"/>
        </w:rPr>
      </w:pPr>
      <w:ins w:id="92" w:author="Ascelin Gordon" w:date="2018-01-18T14:32:00Z">
        <w:r>
          <w:t>Limitations</w:t>
        </w:r>
      </w:ins>
    </w:p>
    <w:p w14:paraId="383ADDC6" w14:textId="77777777" w:rsidR="001B623D" w:rsidRDefault="001B623D" w:rsidP="00966854"/>
    <w:sectPr w:rsidR="001B623D" w:rsidSect="00E16009">
      <w:headerReference w:type="default" r:id="rId10"/>
      <w:footerReference w:type="default" r:id="rId11"/>
      <w:pgSz w:w="11906" w:h="16838" w:code="9"/>
      <w:pgMar w:top="1077" w:right="851" w:bottom="851" w:left="851"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scelin Gordon" w:date="2018-01-15T17:55:00Z" w:initials="AG">
    <w:p w14:paraId="21E244B6" w14:textId="0A2B1D57" w:rsidR="008E5505" w:rsidRDefault="008E5505">
      <w:pPr>
        <w:pStyle w:val="CommentText"/>
      </w:pPr>
      <w:r>
        <w:rPr>
          <w:rStyle w:val="CommentReference"/>
        </w:rPr>
        <w:annotationRef/>
      </w:r>
      <w:r>
        <w:t xml:space="preserve">This modelling or understanding the cost of offsets isn’t something we’ve discussed and could be a bit of work.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E244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C5B59" w14:textId="77777777" w:rsidR="00D06C28" w:rsidRDefault="00D06C28" w:rsidP="00484E8C">
      <w:r>
        <w:separator/>
      </w:r>
    </w:p>
  </w:endnote>
  <w:endnote w:type="continuationSeparator" w:id="0">
    <w:p w14:paraId="66B4CC23" w14:textId="77777777" w:rsidR="00D06C28" w:rsidRDefault="00D06C28" w:rsidP="0048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w:panose1 w:val="00000000000000000000"/>
    <w:charset w:val="00"/>
    <w:family w:val="roman"/>
    <w:pitch w:val="variable"/>
    <w:sig w:usb0="A00002FF" w:usb1="7800205A" w:usb2="14600000" w:usb3="00000000" w:csb0="00000193" w:csb1="00000000"/>
  </w:font>
  <w:font w:name="Helvetica">
    <w:panose1 w:val="00000000000000000000"/>
    <w:charset w:val="00"/>
    <w:family w:val="swiss"/>
    <w:pitch w:val="variable"/>
    <w:sig w:usb0="E00002FF" w:usb1="5000785B"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87442"/>
      <w:docPartObj>
        <w:docPartGallery w:val="Page Numbers (Bottom of Page)"/>
        <w:docPartUnique/>
      </w:docPartObj>
    </w:sdtPr>
    <w:sdtEndPr>
      <w:rPr>
        <w:color w:val="808080" w:themeColor="background1" w:themeShade="80"/>
        <w:spacing w:val="60"/>
      </w:rPr>
    </w:sdtEndPr>
    <w:sdtContent>
      <w:p w14:paraId="6787F5AC" w14:textId="1F6B5170" w:rsidR="00A71ACA" w:rsidRDefault="00A71ACA" w:rsidP="00484E8C">
        <w:pPr>
          <w:pStyle w:val="Footer"/>
          <w:ind w:left="8080"/>
        </w:pPr>
        <w:r>
          <w:rPr>
            <w:noProof/>
            <w:lang w:val="en-US"/>
          </w:rPr>
          <w:drawing>
            <wp:anchor distT="0" distB="0" distL="114300" distR="114300" simplePos="0" relativeHeight="251659264" behindDoc="0" locked="0" layoutInCell="1" allowOverlap="1" wp14:anchorId="43BC59F7" wp14:editId="5386651F">
              <wp:simplePos x="0" y="0"/>
              <wp:positionH relativeFrom="margin">
                <wp:posOffset>5372100</wp:posOffset>
              </wp:positionH>
              <wp:positionV relativeFrom="page">
                <wp:posOffset>10141585</wp:posOffset>
              </wp:positionV>
              <wp:extent cx="1038225" cy="18161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8225" cy="18161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CA2847">
          <w:rPr>
            <w:noProof/>
          </w:rPr>
          <w:t>2</w:t>
        </w:r>
        <w:r>
          <w:rPr>
            <w:noProof/>
          </w:rPr>
          <w:fldChar w:fldCharType="end"/>
        </w:r>
        <w:r>
          <w:rPr>
            <w:noProof/>
          </w:rPr>
          <w:t xml:space="preserve"> </w:t>
        </w:r>
        <w:r>
          <w:t xml:space="preserve"> |</w: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F238A6" w14:textId="77777777" w:rsidR="00D06C28" w:rsidRDefault="00D06C28" w:rsidP="00484E8C">
      <w:r>
        <w:separator/>
      </w:r>
    </w:p>
  </w:footnote>
  <w:footnote w:type="continuationSeparator" w:id="0">
    <w:p w14:paraId="70837229" w14:textId="77777777" w:rsidR="00D06C28" w:rsidRDefault="00D06C28" w:rsidP="00484E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B1F81" w14:textId="0FC6EAE4" w:rsidR="00A71ACA" w:rsidRDefault="00A71ACA" w:rsidP="004022FA">
    <w:pPr>
      <w:pStyle w:val="Header"/>
      <w:pBdr>
        <w:bottom w:val="single" w:sz="4" w:space="1" w:color="auto"/>
      </w:pBdr>
      <w:ind w:left="2552"/>
    </w:pPr>
    <w:r>
      <w:t>Trend analysis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22E70"/>
    <w:multiLevelType w:val="hybridMultilevel"/>
    <w:tmpl w:val="89668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108BA"/>
    <w:multiLevelType w:val="hybridMultilevel"/>
    <w:tmpl w:val="E0166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41273D1"/>
    <w:multiLevelType w:val="hybridMultilevel"/>
    <w:tmpl w:val="B0786D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A82923"/>
    <w:multiLevelType w:val="hybridMultilevel"/>
    <w:tmpl w:val="9E964D60"/>
    <w:lvl w:ilvl="0" w:tplc="27506E14">
      <w:start w:val="1"/>
      <w:numFmt w:val="bullet"/>
      <w:lvlText w:val=""/>
      <w:lvlJc w:val="left"/>
      <w:pPr>
        <w:ind w:left="360" w:hanging="360"/>
      </w:pPr>
      <w:rPr>
        <w:rFonts w:ascii="ZapfDingbats" w:hAnsi="ZapfDingba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28EC1932"/>
    <w:multiLevelType w:val="hybridMultilevel"/>
    <w:tmpl w:val="D6620324"/>
    <w:lvl w:ilvl="0" w:tplc="0C090001">
      <w:start w:val="1"/>
      <w:numFmt w:val="bullet"/>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5">
    <w:nsid w:val="3C9D2512"/>
    <w:multiLevelType w:val="hybridMultilevel"/>
    <w:tmpl w:val="9BE05E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3FD6312F"/>
    <w:multiLevelType w:val="hybridMultilevel"/>
    <w:tmpl w:val="43BAC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E819EA"/>
    <w:multiLevelType w:val="hybridMultilevel"/>
    <w:tmpl w:val="94364A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F051DBE"/>
    <w:multiLevelType w:val="hybridMultilevel"/>
    <w:tmpl w:val="8E921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1D56DDB"/>
    <w:multiLevelType w:val="hybridMultilevel"/>
    <w:tmpl w:val="943A01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1F37FE9"/>
    <w:multiLevelType w:val="hybridMultilevel"/>
    <w:tmpl w:val="9F90C0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927192E"/>
    <w:multiLevelType w:val="hybridMultilevel"/>
    <w:tmpl w:val="5BB0C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32025D"/>
    <w:multiLevelType w:val="hybridMultilevel"/>
    <w:tmpl w:val="B3A8B7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F0F2D50"/>
    <w:multiLevelType w:val="hybridMultilevel"/>
    <w:tmpl w:val="0F0A5008"/>
    <w:lvl w:ilvl="0" w:tplc="CBC01A5E">
      <w:start w:val="1"/>
      <w:numFmt w:val="bullet"/>
      <w:pStyle w:val="ListParagraph"/>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3"/>
  </w:num>
  <w:num w:numId="4">
    <w:abstractNumId w:val="13"/>
  </w:num>
  <w:num w:numId="5">
    <w:abstractNumId w:val="10"/>
  </w:num>
  <w:num w:numId="6">
    <w:abstractNumId w:val="2"/>
  </w:num>
  <w:num w:numId="7">
    <w:abstractNumId w:val="6"/>
  </w:num>
  <w:num w:numId="8">
    <w:abstractNumId w:val="13"/>
  </w:num>
  <w:num w:numId="9">
    <w:abstractNumId w:val="8"/>
  </w:num>
  <w:num w:numId="10">
    <w:abstractNumId w:val="7"/>
  </w:num>
  <w:num w:numId="11">
    <w:abstractNumId w:val="1"/>
  </w:num>
  <w:num w:numId="12">
    <w:abstractNumId w:val="12"/>
  </w:num>
  <w:num w:numId="13">
    <w:abstractNumId w:val="9"/>
  </w:num>
  <w:num w:numId="14">
    <w:abstractNumId w:val="0"/>
  </w:num>
  <w:num w:numId="15">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celin Gordon">
    <w15:presenceInfo w15:providerId="None" w15:userId="Asceli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A80"/>
    <w:rsid w:val="000046AF"/>
    <w:rsid w:val="00030B18"/>
    <w:rsid w:val="0003494F"/>
    <w:rsid w:val="000423A9"/>
    <w:rsid w:val="0006291F"/>
    <w:rsid w:val="00070A80"/>
    <w:rsid w:val="000750AF"/>
    <w:rsid w:val="00084700"/>
    <w:rsid w:val="000957D9"/>
    <w:rsid w:val="0009734B"/>
    <w:rsid w:val="000A7065"/>
    <w:rsid w:val="000C33CF"/>
    <w:rsid w:val="00104956"/>
    <w:rsid w:val="00126B32"/>
    <w:rsid w:val="00131E40"/>
    <w:rsid w:val="0019436E"/>
    <w:rsid w:val="001B623D"/>
    <w:rsid w:val="0021548E"/>
    <w:rsid w:val="00230446"/>
    <w:rsid w:val="002416E8"/>
    <w:rsid w:val="00241EFF"/>
    <w:rsid w:val="00262AF6"/>
    <w:rsid w:val="002759CD"/>
    <w:rsid w:val="0029465F"/>
    <w:rsid w:val="002F00FC"/>
    <w:rsid w:val="002F0948"/>
    <w:rsid w:val="00317C0E"/>
    <w:rsid w:val="003302D6"/>
    <w:rsid w:val="00331D44"/>
    <w:rsid w:val="00335BEF"/>
    <w:rsid w:val="00345AA8"/>
    <w:rsid w:val="00367F1E"/>
    <w:rsid w:val="00376A8B"/>
    <w:rsid w:val="00390880"/>
    <w:rsid w:val="00391601"/>
    <w:rsid w:val="003C3B24"/>
    <w:rsid w:val="003D63DF"/>
    <w:rsid w:val="003D7DB5"/>
    <w:rsid w:val="004022FA"/>
    <w:rsid w:val="00404914"/>
    <w:rsid w:val="00420758"/>
    <w:rsid w:val="004267FA"/>
    <w:rsid w:val="00434E28"/>
    <w:rsid w:val="00453826"/>
    <w:rsid w:val="00484E8C"/>
    <w:rsid w:val="00493E6E"/>
    <w:rsid w:val="004A40D5"/>
    <w:rsid w:val="004B41DB"/>
    <w:rsid w:val="004D5D98"/>
    <w:rsid w:val="004E0C8E"/>
    <w:rsid w:val="0050508D"/>
    <w:rsid w:val="00516E04"/>
    <w:rsid w:val="00550E8A"/>
    <w:rsid w:val="00562108"/>
    <w:rsid w:val="00564F01"/>
    <w:rsid w:val="00591D8E"/>
    <w:rsid w:val="005C0D2A"/>
    <w:rsid w:val="005C3F80"/>
    <w:rsid w:val="005E098F"/>
    <w:rsid w:val="005F1C77"/>
    <w:rsid w:val="0062354D"/>
    <w:rsid w:val="00624A96"/>
    <w:rsid w:val="00630082"/>
    <w:rsid w:val="006355A1"/>
    <w:rsid w:val="006424FF"/>
    <w:rsid w:val="00647229"/>
    <w:rsid w:val="00651CE1"/>
    <w:rsid w:val="006625DD"/>
    <w:rsid w:val="00663E3B"/>
    <w:rsid w:val="00665E3D"/>
    <w:rsid w:val="006A039C"/>
    <w:rsid w:val="006A351A"/>
    <w:rsid w:val="006A497E"/>
    <w:rsid w:val="006A7E00"/>
    <w:rsid w:val="00711303"/>
    <w:rsid w:val="007149F4"/>
    <w:rsid w:val="00714E6B"/>
    <w:rsid w:val="00721F97"/>
    <w:rsid w:val="007229E1"/>
    <w:rsid w:val="00727EDF"/>
    <w:rsid w:val="0074102E"/>
    <w:rsid w:val="0075724D"/>
    <w:rsid w:val="00757AE4"/>
    <w:rsid w:val="007B006F"/>
    <w:rsid w:val="007B6C74"/>
    <w:rsid w:val="007C13A5"/>
    <w:rsid w:val="007E617D"/>
    <w:rsid w:val="008302DD"/>
    <w:rsid w:val="00833129"/>
    <w:rsid w:val="00846C3A"/>
    <w:rsid w:val="008528A4"/>
    <w:rsid w:val="00855A1E"/>
    <w:rsid w:val="00857224"/>
    <w:rsid w:val="00874437"/>
    <w:rsid w:val="00880DA9"/>
    <w:rsid w:val="008A477E"/>
    <w:rsid w:val="008B33ED"/>
    <w:rsid w:val="008B3FD8"/>
    <w:rsid w:val="008D1DCC"/>
    <w:rsid w:val="008D450A"/>
    <w:rsid w:val="008E5505"/>
    <w:rsid w:val="008E5C55"/>
    <w:rsid w:val="008F3353"/>
    <w:rsid w:val="008F6D0B"/>
    <w:rsid w:val="00921768"/>
    <w:rsid w:val="00935EFC"/>
    <w:rsid w:val="009373FD"/>
    <w:rsid w:val="00942F62"/>
    <w:rsid w:val="00965906"/>
    <w:rsid w:val="00966854"/>
    <w:rsid w:val="00985F72"/>
    <w:rsid w:val="009916AC"/>
    <w:rsid w:val="009936E5"/>
    <w:rsid w:val="009B0C54"/>
    <w:rsid w:val="009B2BE2"/>
    <w:rsid w:val="009B6B7E"/>
    <w:rsid w:val="009B7754"/>
    <w:rsid w:val="009C0729"/>
    <w:rsid w:val="009D2FCE"/>
    <w:rsid w:val="009F1768"/>
    <w:rsid w:val="00A06A6E"/>
    <w:rsid w:val="00A37C4A"/>
    <w:rsid w:val="00A448B4"/>
    <w:rsid w:val="00A71ACA"/>
    <w:rsid w:val="00A753F5"/>
    <w:rsid w:val="00A81F95"/>
    <w:rsid w:val="00AA5DCC"/>
    <w:rsid w:val="00B051F3"/>
    <w:rsid w:val="00B103C8"/>
    <w:rsid w:val="00B23A46"/>
    <w:rsid w:val="00B40A60"/>
    <w:rsid w:val="00B40CDB"/>
    <w:rsid w:val="00B43AA2"/>
    <w:rsid w:val="00B527CC"/>
    <w:rsid w:val="00B52927"/>
    <w:rsid w:val="00B547A1"/>
    <w:rsid w:val="00B60BEA"/>
    <w:rsid w:val="00B76A84"/>
    <w:rsid w:val="00B7734A"/>
    <w:rsid w:val="00B80260"/>
    <w:rsid w:val="00BB5642"/>
    <w:rsid w:val="00BD2F9B"/>
    <w:rsid w:val="00BD451F"/>
    <w:rsid w:val="00BD6DED"/>
    <w:rsid w:val="00BE7032"/>
    <w:rsid w:val="00BF697E"/>
    <w:rsid w:val="00C126AD"/>
    <w:rsid w:val="00C34411"/>
    <w:rsid w:val="00C422D5"/>
    <w:rsid w:val="00C664E3"/>
    <w:rsid w:val="00C8621F"/>
    <w:rsid w:val="00CA2847"/>
    <w:rsid w:val="00CA7F7E"/>
    <w:rsid w:val="00CB2214"/>
    <w:rsid w:val="00CB304C"/>
    <w:rsid w:val="00CB48E2"/>
    <w:rsid w:val="00CB57AC"/>
    <w:rsid w:val="00CD0ECE"/>
    <w:rsid w:val="00CF551B"/>
    <w:rsid w:val="00D06C28"/>
    <w:rsid w:val="00D31DB3"/>
    <w:rsid w:val="00D37F82"/>
    <w:rsid w:val="00D501A2"/>
    <w:rsid w:val="00D5415D"/>
    <w:rsid w:val="00D71914"/>
    <w:rsid w:val="00D97E88"/>
    <w:rsid w:val="00DC1B58"/>
    <w:rsid w:val="00E16009"/>
    <w:rsid w:val="00E317C2"/>
    <w:rsid w:val="00E57771"/>
    <w:rsid w:val="00E83125"/>
    <w:rsid w:val="00E93D29"/>
    <w:rsid w:val="00EA2DD8"/>
    <w:rsid w:val="00EB3648"/>
    <w:rsid w:val="00EB43AB"/>
    <w:rsid w:val="00EB4569"/>
    <w:rsid w:val="00EC0519"/>
    <w:rsid w:val="00ED2800"/>
    <w:rsid w:val="00EE7893"/>
    <w:rsid w:val="00F26B54"/>
    <w:rsid w:val="00F350C9"/>
    <w:rsid w:val="00F842B7"/>
    <w:rsid w:val="00F96E18"/>
    <w:rsid w:val="00FC6300"/>
    <w:rsid w:val="00FD1046"/>
    <w:rsid w:val="00FE276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53CDD9"/>
  <w15:docId w15:val="{951E7E97-81EB-4AA0-90F0-0311D6DF7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4E8C"/>
    <w:pPr>
      <w:tabs>
        <w:tab w:val="left" w:pos="4962"/>
      </w:tabs>
      <w:spacing w:before="120" w:after="120" w:line="240" w:lineRule="exact"/>
    </w:pPr>
    <w:rPr>
      <w:rFonts w:ascii="Palatino" w:hAnsi="Palatino"/>
      <w:sz w:val="18"/>
      <w:szCs w:val="20"/>
    </w:rPr>
  </w:style>
  <w:style w:type="paragraph" w:styleId="Heading1">
    <w:name w:val="heading 1"/>
    <w:basedOn w:val="Normal"/>
    <w:next w:val="Normal"/>
    <w:link w:val="Heading1Char"/>
    <w:uiPriority w:val="9"/>
    <w:qFormat/>
    <w:rsid w:val="0074102E"/>
    <w:pPr>
      <w:keepNext/>
      <w:keepLines/>
      <w:spacing w:after="240" w:line="240" w:lineRule="auto"/>
      <w:outlineLvl w:val="0"/>
    </w:pPr>
    <w:rPr>
      <w:rFonts w:ascii="Helvetica" w:eastAsiaTheme="majorEastAsia" w:hAnsi="Helvetica" w:cs="Helvetica"/>
      <w:bCs/>
      <w:sz w:val="40"/>
      <w:szCs w:val="28"/>
    </w:rPr>
  </w:style>
  <w:style w:type="paragraph" w:styleId="Heading2">
    <w:name w:val="heading 2"/>
    <w:basedOn w:val="Normal"/>
    <w:next w:val="Normal"/>
    <w:link w:val="Heading2Char"/>
    <w:uiPriority w:val="9"/>
    <w:unhideWhenUsed/>
    <w:qFormat/>
    <w:rsid w:val="0074102E"/>
    <w:pPr>
      <w:keepNext/>
      <w:keepLines/>
      <w:outlineLvl w:val="1"/>
    </w:pPr>
    <w:rPr>
      <w:rFonts w:ascii="Helvetica" w:eastAsiaTheme="majorEastAsia" w:hAnsi="Helvetica" w:cs="Helvetica"/>
      <w:b/>
      <w:bCs/>
      <w:caps/>
      <w:szCs w:val="18"/>
    </w:rPr>
  </w:style>
  <w:style w:type="paragraph" w:styleId="Heading3">
    <w:name w:val="heading 3"/>
    <w:basedOn w:val="Normal"/>
    <w:next w:val="Normal"/>
    <w:link w:val="Heading3Char"/>
    <w:uiPriority w:val="9"/>
    <w:unhideWhenUsed/>
    <w:qFormat/>
    <w:rsid w:val="0074102E"/>
    <w:pPr>
      <w:keepNext/>
      <w:keepLines/>
      <w:outlineLvl w:val="2"/>
    </w:pPr>
    <w:rPr>
      <w:rFonts w:ascii="Helvetica" w:eastAsiaTheme="majorEastAsia" w:hAnsi="Helvetica" w:cs="Helvetica"/>
      <w:bCs/>
      <w:cap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3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FD8"/>
    <w:rPr>
      <w:rFonts w:ascii="Tahoma" w:hAnsi="Tahoma" w:cs="Tahoma"/>
      <w:sz w:val="16"/>
      <w:szCs w:val="16"/>
    </w:rPr>
  </w:style>
  <w:style w:type="table" w:styleId="TableGrid">
    <w:name w:val="Table Grid"/>
    <w:basedOn w:val="TableNormal"/>
    <w:uiPriority w:val="59"/>
    <w:rsid w:val="008B3F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Dot point level 1"/>
    <w:basedOn w:val="Normal"/>
    <w:uiPriority w:val="34"/>
    <w:qFormat/>
    <w:rsid w:val="00484E8C"/>
    <w:pPr>
      <w:numPr>
        <w:numId w:val="4"/>
      </w:numPr>
      <w:spacing w:before="0" w:after="60"/>
    </w:pPr>
  </w:style>
  <w:style w:type="character" w:customStyle="1" w:styleId="Heading2Char">
    <w:name w:val="Heading 2 Char"/>
    <w:basedOn w:val="DefaultParagraphFont"/>
    <w:link w:val="Heading2"/>
    <w:uiPriority w:val="9"/>
    <w:rsid w:val="0074102E"/>
    <w:rPr>
      <w:rFonts w:ascii="Helvetica" w:eastAsiaTheme="majorEastAsia" w:hAnsi="Helvetica" w:cs="Helvetica"/>
      <w:b/>
      <w:bCs/>
      <w:caps/>
      <w:sz w:val="18"/>
      <w:szCs w:val="18"/>
    </w:rPr>
  </w:style>
  <w:style w:type="character" w:styleId="Hyperlink">
    <w:name w:val="Hyperlink"/>
    <w:basedOn w:val="DefaultParagraphFont"/>
    <w:uiPriority w:val="99"/>
    <w:unhideWhenUsed/>
    <w:rsid w:val="00F350C9"/>
    <w:rPr>
      <w:color w:val="0000FF" w:themeColor="hyperlink"/>
      <w:u w:val="single"/>
    </w:rPr>
  </w:style>
  <w:style w:type="paragraph" w:customStyle="1" w:styleId="Companydescription">
    <w:name w:val="Company description"/>
    <w:basedOn w:val="Normal"/>
    <w:link w:val="CompanydescriptionChar"/>
    <w:rsid w:val="003D7DB5"/>
    <w:pPr>
      <w:spacing w:after="0" w:line="280" w:lineRule="exact"/>
    </w:pPr>
    <w:rPr>
      <w:rFonts w:ascii="Helvetica" w:hAnsi="Helvetica" w:cs="Calibri"/>
      <w:sz w:val="14"/>
    </w:rPr>
  </w:style>
  <w:style w:type="character" w:customStyle="1" w:styleId="Heading1Char">
    <w:name w:val="Heading 1 Char"/>
    <w:basedOn w:val="DefaultParagraphFont"/>
    <w:link w:val="Heading1"/>
    <w:uiPriority w:val="9"/>
    <w:rsid w:val="0074102E"/>
    <w:rPr>
      <w:rFonts w:ascii="Helvetica" w:eastAsiaTheme="majorEastAsia" w:hAnsi="Helvetica" w:cs="Helvetica"/>
      <w:bCs/>
      <w:sz w:val="40"/>
      <w:szCs w:val="28"/>
    </w:rPr>
  </w:style>
  <w:style w:type="character" w:customStyle="1" w:styleId="CompanydescriptionChar">
    <w:name w:val="Company description Char"/>
    <w:basedOn w:val="DefaultParagraphFont"/>
    <w:link w:val="Companydescription"/>
    <w:rsid w:val="003D7DB5"/>
    <w:rPr>
      <w:rFonts w:ascii="Helvetica" w:hAnsi="Helvetica" w:cs="Calibri"/>
      <w:sz w:val="14"/>
    </w:rPr>
  </w:style>
  <w:style w:type="character" w:customStyle="1" w:styleId="Heading3Char">
    <w:name w:val="Heading 3 Char"/>
    <w:basedOn w:val="DefaultParagraphFont"/>
    <w:link w:val="Heading3"/>
    <w:uiPriority w:val="9"/>
    <w:rsid w:val="0074102E"/>
    <w:rPr>
      <w:rFonts w:ascii="Helvetica" w:eastAsiaTheme="majorEastAsia" w:hAnsi="Helvetica" w:cs="Helvetica"/>
      <w:bCs/>
      <w:caps/>
      <w:sz w:val="14"/>
      <w:szCs w:val="14"/>
    </w:rPr>
  </w:style>
  <w:style w:type="paragraph" w:styleId="Header">
    <w:name w:val="header"/>
    <w:link w:val="HeaderChar"/>
    <w:uiPriority w:val="99"/>
    <w:unhideWhenUsed/>
    <w:qFormat/>
    <w:rsid w:val="004022FA"/>
    <w:pPr>
      <w:tabs>
        <w:tab w:val="center" w:pos="4513"/>
        <w:tab w:val="right" w:pos="9026"/>
      </w:tabs>
      <w:spacing w:after="0" w:line="240" w:lineRule="auto"/>
      <w:jc w:val="right"/>
    </w:pPr>
    <w:rPr>
      <w:rFonts w:ascii="Helvetica" w:hAnsi="Helvetica"/>
      <w:caps/>
      <w:sz w:val="14"/>
      <w:szCs w:val="14"/>
    </w:rPr>
  </w:style>
  <w:style w:type="character" w:customStyle="1" w:styleId="HeaderChar">
    <w:name w:val="Header Char"/>
    <w:basedOn w:val="DefaultParagraphFont"/>
    <w:link w:val="Header"/>
    <w:uiPriority w:val="99"/>
    <w:rsid w:val="004022FA"/>
    <w:rPr>
      <w:rFonts w:ascii="Helvetica" w:hAnsi="Helvetica"/>
      <w:caps/>
      <w:sz w:val="14"/>
      <w:szCs w:val="14"/>
    </w:rPr>
  </w:style>
  <w:style w:type="paragraph" w:styleId="Footer">
    <w:name w:val="footer"/>
    <w:basedOn w:val="Normal"/>
    <w:link w:val="FooterChar"/>
    <w:uiPriority w:val="99"/>
    <w:unhideWhenUsed/>
    <w:rsid w:val="009B7754"/>
    <w:pPr>
      <w:tabs>
        <w:tab w:val="clear" w:pos="4962"/>
        <w:tab w:val="center" w:pos="4513"/>
        <w:tab w:val="right" w:pos="9026"/>
      </w:tabs>
      <w:spacing w:after="0" w:line="240" w:lineRule="auto"/>
    </w:pPr>
  </w:style>
  <w:style w:type="character" w:customStyle="1" w:styleId="FooterChar">
    <w:name w:val="Footer Char"/>
    <w:basedOn w:val="DefaultParagraphFont"/>
    <w:link w:val="Footer"/>
    <w:uiPriority w:val="99"/>
    <w:rsid w:val="009B7754"/>
    <w:rPr>
      <w:rFonts w:ascii="Palatino" w:hAnsi="Palatino"/>
      <w:sz w:val="18"/>
      <w:szCs w:val="20"/>
    </w:rPr>
  </w:style>
  <w:style w:type="paragraph" w:customStyle="1" w:styleId="Addressblock">
    <w:name w:val="Address block"/>
    <w:basedOn w:val="Normal"/>
    <w:link w:val="AddressblockChar"/>
    <w:rsid w:val="00727EDF"/>
    <w:pPr>
      <w:spacing w:after="0"/>
    </w:pPr>
  </w:style>
  <w:style w:type="character" w:customStyle="1" w:styleId="AddressblockChar">
    <w:name w:val="Address block Char"/>
    <w:basedOn w:val="DefaultParagraphFont"/>
    <w:link w:val="Addressblock"/>
    <w:rsid w:val="00727EDF"/>
    <w:rPr>
      <w:rFonts w:ascii="Palatino" w:hAnsi="Palatino"/>
      <w:sz w:val="18"/>
      <w:szCs w:val="20"/>
    </w:rPr>
  </w:style>
  <w:style w:type="paragraph" w:styleId="DocumentMap">
    <w:name w:val="Document Map"/>
    <w:basedOn w:val="Normal"/>
    <w:link w:val="DocumentMapChar"/>
    <w:uiPriority w:val="99"/>
    <w:semiHidden/>
    <w:unhideWhenUsed/>
    <w:rsid w:val="00721F97"/>
    <w:pPr>
      <w:spacing w:before="0"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21F97"/>
    <w:rPr>
      <w:rFonts w:ascii="Lucida Grande" w:hAnsi="Lucida Grande" w:cs="Lucida Grande"/>
      <w:sz w:val="24"/>
      <w:szCs w:val="24"/>
    </w:rPr>
  </w:style>
  <w:style w:type="character" w:styleId="CommentReference">
    <w:name w:val="annotation reference"/>
    <w:basedOn w:val="DefaultParagraphFont"/>
    <w:uiPriority w:val="99"/>
    <w:semiHidden/>
    <w:unhideWhenUsed/>
    <w:rsid w:val="00721F97"/>
    <w:rPr>
      <w:sz w:val="18"/>
      <w:szCs w:val="18"/>
    </w:rPr>
  </w:style>
  <w:style w:type="paragraph" w:styleId="CommentText">
    <w:name w:val="annotation text"/>
    <w:basedOn w:val="Normal"/>
    <w:link w:val="CommentTextChar"/>
    <w:uiPriority w:val="99"/>
    <w:semiHidden/>
    <w:unhideWhenUsed/>
    <w:rsid w:val="00721F97"/>
    <w:pPr>
      <w:spacing w:line="240" w:lineRule="auto"/>
    </w:pPr>
    <w:rPr>
      <w:sz w:val="24"/>
      <w:szCs w:val="24"/>
    </w:rPr>
  </w:style>
  <w:style w:type="character" w:customStyle="1" w:styleId="CommentTextChar">
    <w:name w:val="Comment Text Char"/>
    <w:basedOn w:val="DefaultParagraphFont"/>
    <w:link w:val="CommentText"/>
    <w:uiPriority w:val="99"/>
    <w:semiHidden/>
    <w:rsid w:val="00721F97"/>
    <w:rPr>
      <w:rFonts w:ascii="Palatino" w:hAnsi="Palatino"/>
      <w:sz w:val="24"/>
      <w:szCs w:val="24"/>
    </w:rPr>
  </w:style>
  <w:style w:type="paragraph" w:styleId="CommentSubject">
    <w:name w:val="annotation subject"/>
    <w:basedOn w:val="CommentText"/>
    <w:next w:val="CommentText"/>
    <w:link w:val="CommentSubjectChar"/>
    <w:uiPriority w:val="99"/>
    <w:semiHidden/>
    <w:unhideWhenUsed/>
    <w:rsid w:val="00721F97"/>
    <w:rPr>
      <w:b/>
      <w:bCs/>
      <w:sz w:val="20"/>
      <w:szCs w:val="20"/>
    </w:rPr>
  </w:style>
  <w:style w:type="character" w:customStyle="1" w:styleId="CommentSubjectChar">
    <w:name w:val="Comment Subject Char"/>
    <w:basedOn w:val="CommentTextChar"/>
    <w:link w:val="CommentSubject"/>
    <w:uiPriority w:val="99"/>
    <w:semiHidden/>
    <w:rsid w:val="00721F97"/>
    <w:rPr>
      <w:rFonts w:ascii="Palatino" w:hAnsi="Palatino"/>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756</Words>
  <Characters>4315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Ascelin Gordon</cp:lastModifiedBy>
  <cp:revision>55</cp:revision>
  <cp:lastPrinted>2010-10-27T23:27:00Z</cp:lastPrinted>
  <dcterms:created xsi:type="dcterms:W3CDTF">2018-01-15T06:53:00Z</dcterms:created>
  <dcterms:modified xsi:type="dcterms:W3CDTF">2018-01-18T03:40:00Z</dcterms:modified>
</cp:coreProperties>
</file>